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E0576" w14:textId="77777777" w:rsidR="00292B40" w:rsidRPr="00832B0A" w:rsidRDefault="00292B40" w:rsidP="00292B40">
      <w:pPr>
        <w:rPr>
          <w:rFonts w:cstheme="minorHAnsi"/>
          <w:b/>
          <w:bCs/>
          <w:lang w:val="en-US"/>
        </w:rPr>
      </w:pPr>
      <w:r w:rsidRPr="00832B0A">
        <w:rPr>
          <w:rFonts w:cstheme="minorHAnsi"/>
          <w:b/>
          <w:bCs/>
          <w:lang w:val="en-US"/>
        </w:rPr>
        <w:t>Page 1:</w:t>
      </w:r>
    </w:p>
    <w:p w14:paraId="1FC454FD" w14:textId="13B342B9" w:rsidR="00292B40" w:rsidRPr="00832B0A" w:rsidRDefault="00292B40" w:rsidP="00292B40">
      <w:pPr>
        <w:rPr>
          <w:rFonts w:cstheme="minorHAnsi"/>
          <w:lang w:val="en-US"/>
        </w:rPr>
      </w:pPr>
      <w:r w:rsidRPr="00832B0A">
        <w:rPr>
          <w:rFonts w:cstheme="minorHAnsi"/>
          <w:lang w:val="en-US"/>
        </w:rPr>
        <w:t>Running professional e-commerc</w:t>
      </w:r>
      <w:r w:rsidR="00832B0A" w:rsidRPr="00832B0A">
        <w:rPr>
          <w:rFonts w:cstheme="minorHAnsi"/>
          <w:lang w:val="en-US"/>
        </w:rPr>
        <w:t>e</w:t>
      </w:r>
      <w:r w:rsidRPr="00832B0A">
        <w:rPr>
          <w:rFonts w:cstheme="minorHAnsi"/>
          <w:lang w:val="en-US"/>
        </w:rPr>
        <w:t xml:space="preserve"> requires a number of new titles and roles among employees, in order to be competitive. </w:t>
      </w:r>
      <w:ins w:id="0" w:author="Nicholas Fjellberg Swerdlowe" w:date="2020-09-09T11:35:00Z">
        <w:r w:rsidR="00E25B74">
          <w:rPr>
            <w:rFonts w:cstheme="minorHAnsi"/>
            <w:lang w:val="en-US"/>
          </w:rPr>
          <w:t>It is critical</w:t>
        </w:r>
      </w:ins>
      <w:del w:id="1" w:author="Nicholas Fjellberg Swerdlowe" w:date="2020-09-09T11:34:00Z">
        <w:r w:rsidRPr="00832B0A" w:rsidDel="00E25B74">
          <w:rPr>
            <w:rFonts w:cstheme="minorHAnsi"/>
            <w:lang w:val="en-US"/>
          </w:rPr>
          <w:delText>The more mature</w:delText>
        </w:r>
      </w:del>
      <w:del w:id="2" w:author="Nicholas Fjellberg Swerdlowe" w:date="2020-09-09T11:35:00Z">
        <w:r w:rsidRPr="00832B0A" w:rsidDel="00E25B74">
          <w:rPr>
            <w:rFonts w:cstheme="minorHAnsi"/>
            <w:lang w:val="en-US"/>
          </w:rPr>
          <w:delText xml:space="preserve"> </w:delText>
        </w:r>
      </w:del>
      <w:del w:id="3" w:author="Nicholas Fjellberg Swerdlowe" w:date="2020-09-09T11:34:00Z">
        <w:r w:rsidRPr="00832B0A" w:rsidDel="00E25B74">
          <w:rPr>
            <w:rFonts w:cstheme="minorHAnsi"/>
            <w:lang w:val="en-US"/>
          </w:rPr>
          <w:delText xml:space="preserve">the </w:delText>
        </w:r>
      </w:del>
      <w:del w:id="4" w:author="Nicholas Fjellberg Swerdlowe" w:date="2020-09-09T11:35:00Z">
        <w:r w:rsidRPr="00832B0A" w:rsidDel="00E25B74">
          <w:rPr>
            <w:rFonts w:cstheme="minorHAnsi"/>
            <w:lang w:val="en-US"/>
          </w:rPr>
          <w:delText xml:space="preserve">company </w:delText>
        </w:r>
      </w:del>
      <w:del w:id="5" w:author="Nicholas Fjellberg Swerdlowe" w:date="2020-09-09T11:34:00Z">
        <w:r w:rsidRPr="00832B0A" w:rsidDel="00E25B74">
          <w:rPr>
            <w:rFonts w:cstheme="minorHAnsi"/>
            <w:lang w:val="en-US"/>
          </w:rPr>
          <w:delText xml:space="preserve">is for </w:delText>
        </w:r>
        <w:r w:rsidR="00832B0A" w:rsidRPr="00832B0A" w:rsidDel="00E25B74">
          <w:rPr>
            <w:rFonts w:cstheme="minorHAnsi"/>
            <w:lang w:val="en-US"/>
          </w:rPr>
          <w:delText xml:space="preserve">making </w:delText>
        </w:r>
        <w:r w:rsidRPr="00832B0A" w:rsidDel="00E25B74">
          <w:rPr>
            <w:rFonts w:cstheme="minorHAnsi"/>
            <w:lang w:val="en-US"/>
          </w:rPr>
          <w:delText>commerce</w:delText>
        </w:r>
        <w:r w:rsidR="00832B0A" w:rsidRPr="00832B0A" w:rsidDel="00E25B74">
          <w:rPr>
            <w:rFonts w:cstheme="minorHAnsi"/>
            <w:lang w:val="en-US"/>
          </w:rPr>
          <w:delText xml:space="preserve"> digital</w:delText>
        </w:r>
        <w:r w:rsidRPr="00832B0A" w:rsidDel="00E25B74">
          <w:rPr>
            <w:rFonts w:cstheme="minorHAnsi"/>
            <w:lang w:val="en-US"/>
          </w:rPr>
          <w:delText xml:space="preserve">, the more important it will be to have </w:delText>
        </w:r>
      </w:del>
      <w:ins w:id="6" w:author="Nicholas Fjellberg Swerdlowe" w:date="2020-09-09T11:34:00Z">
        <w:r w:rsidR="00E25B74">
          <w:rPr>
            <w:rFonts w:cstheme="minorHAnsi"/>
            <w:lang w:val="en-US"/>
          </w:rPr>
          <w:t xml:space="preserve"> to have </w:t>
        </w:r>
      </w:ins>
      <w:r w:rsidRPr="00832B0A">
        <w:rPr>
          <w:rFonts w:cstheme="minorHAnsi"/>
          <w:lang w:val="en-US"/>
        </w:rPr>
        <w:t xml:space="preserve">access to the right skills, </w:t>
      </w:r>
      <w:del w:id="7" w:author="Nicholas Fjellberg Swerdlowe" w:date="2020-09-09T11:35:00Z">
        <w:r w:rsidRPr="00832B0A" w:rsidDel="00E25B74">
          <w:rPr>
            <w:rFonts w:cstheme="minorHAnsi"/>
            <w:lang w:val="en-US"/>
          </w:rPr>
          <w:delText>which can be difficult to find or unprofitable to hold all roles in</w:delText>
        </w:r>
        <w:r w:rsidR="00832B0A" w:rsidRPr="00832B0A" w:rsidDel="00E25B74">
          <w:rPr>
            <w:rFonts w:cstheme="minorHAnsi"/>
            <w:lang w:val="en-US"/>
          </w:rPr>
          <w:delText>-house</w:delText>
        </w:r>
        <w:r w:rsidRPr="00832B0A" w:rsidDel="00E25B74">
          <w:rPr>
            <w:rFonts w:cstheme="minorHAnsi"/>
            <w:lang w:val="en-US"/>
          </w:rPr>
          <w:delText xml:space="preserve">. Some roles require 10%, others 100%. </w:delText>
        </w:r>
      </w:del>
      <w:r w:rsidRPr="00832B0A">
        <w:rPr>
          <w:rFonts w:cstheme="minorHAnsi"/>
          <w:lang w:val="en-US"/>
        </w:rPr>
        <w:t xml:space="preserve">Oslo Digital helps you </w:t>
      </w:r>
      <w:del w:id="8" w:author="Nicholas Fjellberg Swerdlowe" w:date="2020-09-09T11:36:00Z">
        <w:r w:rsidRPr="00832B0A" w:rsidDel="00E25B74">
          <w:rPr>
            <w:rFonts w:cstheme="minorHAnsi"/>
            <w:lang w:val="en-US"/>
          </w:rPr>
          <w:delText xml:space="preserve">organize </w:delText>
        </w:r>
      </w:del>
      <w:ins w:id="9" w:author="Nicholas Fjellberg Swerdlowe" w:date="2020-09-09T11:36:00Z">
        <w:r w:rsidR="00E25B74">
          <w:rPr>
            <w:rFonts w:cstheme="minorHAnsi"/>
            <w:lang w:val="en-US"/>
          </w:rPr>
          <w:t>define</w:t>
        </w:r>
        <w:r w:rsidR="00E25B74" w:rsidRPr="00832B0A">
          <w:rPr>
            <w:rFonts w:cstheme="minorHAnsi"/>
            <w:lang w:val="en-US"/>
          </w:rPr>
          <w:t xml:space="preserve"> </w:t>
        </w:r>
      </w:ins>
      <w:r w:rsidRPr="00832B0A">
        <w:rPr>
          <w:rFonts w:cstheme="minorHAnsi"/>
          <w:lang w:val="en-US"/>
        </w:rPr>
        <w:t xml:space="preserve">your </w:t>
      </w:r>
      <w:del w:id="10" w:author="Nicholas Fjellberg Swerdlowe" w:date="2020-09-09T11:35:00Z">
        <w:r w:rsidRPr="00832B0A" w:rsidDel="00E25B74">
          <w:rPr>
            <w:rFonts w:cstheme="minorHAnsi"/>
            <w:lang w:val="en-US"/>
          </w:rPr>
          <w:delText xml:space="preserve">competence </w:delText>
        </w:r>
      </w:del>
      <w:ins w:id="11" w:author="Nicholas Fjellberg Swerdlowe" w:date="2020-09-09T11:35:00Z">
        <w:r w:rsidR="00E25B74">
          <w:rPr>
            <w:rFonts w:cstheme="minorHAnsi"/>
            <w:lang w:val="en-US"/>
          </w:rPr>
          <w:t>vision</w:t>
        </w:r>
        <w:r w:rsidR="00E25B74" w:rsidRPr="00832B0A">
          <w:rPr>
            <w:rFonts w:cstheme="minorHAnsi"/>
            <w:lang w:val="en-US"/>
          </w:rPr>
          <w:t xml:space="preserve"> </w:t>
        </w:r>
      </w:ins>
      <w:r w:rsidRPr="00832B0A">
        <w:rPr>
          <w:rFonts w:cstheme="minorHAnsi"/>
          <w:lang w:val="en-US"/>
        </w:rPr>
        <w:t>and</w:t>
      </w:r>
      <w:r w:rsidR="00832B0A" w:rsidRPr="00832B0A">
        <w:rPr>
          <w:rFonts w:cstheme="minorHAnsi"/>
          <w:lang w:val="en-US"/>
        </w:rPr>
        <w:t xml:space="preserve"> </w:t>
      </w:r>
      <w:del w:id="12" w:author="Nicholas Fjellberg Swerdlowe" w:date="2020-09-09T11:37:00Z">
        <w:r w:rsidR="00832B0A" w:rsidRPr="00832B0A" w:rsidDel="00E25B74">
          <w:rPr>
            <w:rFonts w:cstheme="minorHAnsi"/>
            <w:lang w:val="en-US"/>
          </w:rPr>
          <w:delText>we will</w:delText>
        </w:r>
        <w:r w:rsidRPr="00832B0A" w:rsidDel="00E25B74">
          <w:rPr>
            <w:rFonts w:cstheme="minorHAnsi"/>
            <w:lang w:val="en-US"/>
          </w:rPr>
          <w:delText xml:space="preserve"> support you where there is a </w:delText>
        </w:r>
        <w:r w:rsidR="00832B0A" w:rsidRPr="00832B0A" w:rsidDel="00E25B74">
          <w:rPr>
            <w:rFonts w:cstheme="minorHAnsi"/>
            <w:lang w:val="en-US"/>
          </w:rPr>
          <w:delText>need and desire</w:delText>
        </w:r>
      </w:del>
      <w:ins w:id="13" w:author="Nicholas Fjellberg Swerdlowe" w:date="2020-09-09T11:37:00Z">
        <w:r w:rsidR="00E25B74">
          <w:rPr>
            <w:rFonts w:cstheme="minorHAnsi"/>
            <w:lang w:val="en-US"/>
          </w:rPr>
          <w:t>implement a successful strategy</w:t>
        </w:r>
      </w:ins>
      <w:r w:rsidR="00832B0A" w:rsidRPr="00832B0A">
        <w:rPr>
          <w:rFonts w:cstheme="minorHAnsi"/>
          <w:lang w:val="en-US"/>
        </w:rPr>
        <w:t xml:space="preserve">. </w:t>
      </w:r>
    </w:p>
    <w:p w14:paraId="49FD2E93" w14:textId="77777777" w:rsidR="00292B40" w:rsidRPr="00832B0A" w:rsidRDefault="00292B40" w:rsidP="00292B40">
      <w:pPr>
        <w:rPr>
          <w:rFonts w:cstheme="minorHAnsi"/>
          <w:lang w:val="en-US"/>
        </w:rPr>
      </w:pPr>
    </w:p>
    <w:p w14:paraId="10F08DE1" w14:textId="77777777" w:rsidR="00292B40" w:rsidRPr="00832B0A" w:rsidRDefault="00292B40" w:rsidP="00292B40">
      <w:pPr>
        <w:rPr>
          <w:rFonts w:cstheme="minorHAnsi"/>
          <w:b/>
          <w:bCs/>
          <w:lang w:val="en-US"/>
        </w:rPr>
      </w:pPr>
      <w:r w:rsidRPr="00832B0A">
        <w:rPr>
          <w:rFonts w:cstheme="minorHAnsi"/>
          <w:b/>
          <w:bCs/>
          <w:lang w:val="en-US"/>
        </w:rPr>
        <w:t>Strategy</w:t>
      </w:r>
    </w:p>
    <w:p w14:paraId="777FA75C" w14:textId="6751DCC7" w:rsidR="00292B40" w:rsidRPr="00832B0A" w:rsidRDefault="00292B40" w:rsidP="00292B40">
      <w:pPr>
        <w:rPr>
          <w:rFonts w:cstheme="minorHAnsi"/>
          <w:lang w:val="en-US"/>
        </w:rPr>
      </w:pPr>
      <w:r w:rsidRPr="00832B0A">
        <w:rPr>
          <w:rFonts w:cstheme="minorHAnsi"/>
          <w:lang w:val="en-US"/>
        </w:rPr>
        <w:t xml:space="preserve">Oslo Digital </w:t>
      </w:r>
      <w:ins w:id="14" w:author="Nicholas Fjellberg Swerdlowe" w:date="2020-09-09T11:37:00Z">
        <w:r w:rsidR="00E25B74">
          <w:rPr>
            <w:rFonts w:cstheme="minorHAnsi"/>
            <w:lang w:val="en-US"/>
          </w:rPr>
          <w:t xml:space="preserve">can </w:t>
        </w:r>
      </w:ins>
      <w:del w:id="15" w:author="Nicholas Fjellberg Swerdlowe" w:date="2020-09-09T11:37:00Z">
        <w:r w:rsidRPr="00832B0A" w:rsidDel="00E25B74">
          <w:rPr>
            <w:rFonts w:cstheme="minorHAnsi"/>
            <w:lang w:val="en-US"/>
          </w:rPr>
          <w:delText xml:space="preserve">helps you to </w:delText>
        </w:r>
      </w:del>
      <w:r w:rsidRPr="00832B0A">
        <w:rPr>
          <w:rFonts w:cstheme="minorHAnsi"/>
          <w:lang w:val="en-US"/>
        </w:rPr>
        <w:t xml:space="preserve">equip </w:t>
      </w:r>
      <w:del w:id="16" w:author="Nicholas Fjellberg Swerdlowe" w:date="2020-09-09T11:37:00Z">
        <w:r w:rsidRPr="00832B0A" w:rsidDel="00E25B74">
          <w:rPr>
            <w:rFonts w:cstheme="minorHAnsi"/>
            <w:lang w:val="en-US"/>
          </w:rPr>
          <w:delText xml:space="preserve">the </w:delText>
        </w:r>
      </w:del>
      <w:ins w:id="17" w:author="Nicholas Fjellberg Swerdlowe" w:date="2020-09-09T11:37:00Z">
        <w:r w:rsidR="00E25B74">
          <w:rPr>
            <w:rFonts w:cstheme="minorHAnsi"/>
            <w:lang w:val="en-US"/>
          </w:rPr>
          <w:t xml:space="preserve">your </w:t>
        </w:r>
      </w:ins>
      <w:r w:rsidRPr="00832B0A">
        <w:rPr>
          <w:rFonts w:cstheme="minorHAnsi"/>
          <w:lang w:val="en-US"/>
        </w:rPr>
        <w:t>organization in the face of new challenges</w:t>
      </w:r>
      <w:del w:id="18" w:author="Nicholas Fjellberg Swerdlowe" w:date="2020-09-09T11:38:00Z">
        <w:r w:rsidRPr="00832B0A" w:rsidDel="00E25B74">
          <w:rPr>
            <w:rFonts w:cstheme="minorHAnsi"/>
            <w:lang w:val="en-US"/>
          </w:rPr>
          <w:delText xml:space="preserve"> in digital channels and in an omnichannel perspective</w:delText>
        </w:r>
      </w:del>
      <w:r w:rsidRPr="00832B0A">
        <w:rPr>
          <w:rFonts w:cstheme="minorHAnsi"/>
          <w:lang w:val="en-US"/>
        </w:rPr>
        <w:t xml:space="preserve">. We </w:t>
      </w:r>
      <w:del w:id="19" w:author="Nicholas Fjellberg Swerdlowe" w:date="2020-09-09T11:38:00Z">
        <w:r w:rsidRPr="00832B0A" w:rsidDel="00E25B74">
          <w:rPr>
            <w:rFonts w:cstheme="minorHAnsi"/>
            <w:lang w:val="en-US"/>
          </w:rPr>
          <w:delText xml:space="preserve">can also </w:delText>
        </w:r>
      </w:del>
      <w:r w:rsidRPr="00832B0A">
        <w:rPr>
          <w:rFonts w:cstheme="minorHAnsi"/>
          <w:lang w:val="en-US"/>
        </w:rPr>
        <w:t>offer support wit</w:t>
      </w:r>
      <w:r w:rsidR="00832B0A" w:rsidRPr="00832B0A">
        <w:rPr>
          <w:rFonts w:cstheme="minorHAnsi"/>
          <w:lang w:val="en-US"/>
        </w:rPr>
        <w:t>h the</w:t>
      </w:r>
      <w:r w:rsidRPr="00832B0A">
        <w:rPr>
          <w:rFonts w:cstheme="minorHAnsi"/>
          <w:lang w:val="en-US"/>
        </w:rPr>
        <w:t xml:space="preserve"> implementation of the digital strategy and ensure a good </w:t>
      </w:r>
      <w:r w:rsidRPr="00832B0A">
        <w:rPr>
          <w:rFonts w:cstheme="minorHAnsi"/>
          <w:highlight w:val="yellow"/>
          <w:lang w:val="en-US"/>
        </w:rPr>
        <w:t>operational anchoring</w:t>
      </w:r>
      <w:r w:rsidRPr="00832B0A">
        <w:rPr>
          <w:rFonts w:cstheme="minorHAnsi"/>
          <w:lang w:val="en-US"/>
        </w:rPr>
        <w:t xml:space="preserve"> in the organization. Oslo Digital believes that a strategy is not something that should be put </w:t>
      </w:r>
      <w:r w:rsidR="00832B0A">
        <w:rPr>
          <w:rFonts w:cstheme="minorHAnsi"/>
          <w:lang w:val="en-US"/>
        </w:rPr>
        <w:t>away,</w:t>
      </w:r>
      <w:r w:rsidRPr="00832B0A">
        <w:rPr>
          <w:rFonts w:cstheme="minorHAnsi"/>
          <w:lang w:val="en-US"/>
        </w:rPr>
        <w:t xml:space="preserve"> but something that should be used as a good plan </w:t>
      </w:r>
      <w:r w:rsidR="00832B0A">
        <w:rPr>
          <w:rFonts w:cstheme="minorHAnsi"/>
          <w:lang w:val="en-US"/>
        </w:rPr>
        <w:t>to help an</w:t>
      </w:r>
      <w:r w:rsidRPr="00832B0A">
        <w:rPr>
          <w:rFonts w:cstheme="minorHAnsi"/>
          <w:lang w:val="en-US"/>
        </w:rPr>
        <w:t xml:space="preserve"> organization focus on </w:t>
      </w:r>
      <w:r w:rsidR="00832B0A">
        <w:rPr>
          <w:rFonts w:cstheme="minorHAnsi"/>
          <w:lang w:val="en-US"/>
        </w:rPr>
        <w:t>what it does best.</w:t>
      </w:r>
    </w:p>
    <w:p w14:paraId="77445E38" w14:textId="77777777" w:rsidR="00292B40" w:rsidRPr="00832B0A" w:rsidRDefault="00292B40" w:rsidP="00292B40">
      <w:pPr>
        <w:rPr>
          <w:rFonts w:cstheme="minorHAnsi"/>
          <w:lang w:val="en-US"/>
        </w:rPr>
      </w:pPr>
    </w:p>
    <w:p w14:paraId="14DF7678" w14:textId="77777777" w:rsidR="00292B40" w:rsidRPr="00832B0A" w:rsidRDefault="00292B40" w:rsidP="00292B40">
      <w:pPr>
        <w:rPr>
          <w:rFonts w:cstheme="minorHAnsi"/>
          <w:b/>
          <w:bCs/>
          <w:lang w:val="en-US"/>
        </w:rPr>
      </w:pPr>
      <w:r w:rsidRPr="00832B0A">
        <w:rPr>
          <w:rFonts w:cstheme="minorHAnsi"/>
          <w:b/>
          <w:bCs/>
          <w:lang w:val="en-US"/>
        </w:rPr>
        <w:t>Search engine optimization</w:t>
      </w:r>
    </w:p>
    <w:p w14:paraId="5BD09144" w14:textId="1ED69167" w:rsidR="00292B40" w:rsidRPr="00832B0A" w:rsidRDefault="00292B40" w:rsidP="00292B40">
      <w:pPr>
        <w:rPr>
          <w:rFonts w:cstheme="minorHAnsi"/>
          <w:lang w:val="en-US"/>
        </w:rPr>
      </w:pPr>
      <w:r w:rsidRPr="00832B0A">
        <w:rPr>
          <w:rFonts w:cstheme="minorHAnsi"/>
          <w:lang w:val="en-US"/>
        </w:rPr>
        <w:t xml:space="preserve">Getting good at SEO </w:t>
      </w:r>
      <w:r w:rsidR="00832B0A" w:rsidRPr="00832B0A">
        <w:rPr>
          <w:rFonts w:cstheme="minorHAnsi"/>
          <w:lang w:val="en-US"/>
        </w:rPr>
        <w:t>cannot</w:t>
      </w:r>
      <w:r w:rsidRPr="00832B0A">
        <w:rPr>
          <w:rFonts w:cstheme="minorHAnsi"/>
          <w:lang w:val="en-US"/>
        </w:rPr>
        <w:t xml:space="preserve"> be solved through quick shortcuts and simple agency agreements. If you want to be better than your competitors, it is important to have a</w:t>
      </w:r>
      <w:ins w:id="20" w:author="Nicholas Fjellberg Swerdlowe" w:date="2020-09-09T11:39:00Z">
        <w:r w:rsidR="00E25B74">
          <w:rPr>
            <w:rFonts w:cstheme="minorHAnsi"/>
            <w:lang w:val="en-US"/>
          </w:rPr>
          <w:t>n</w:t>
        </w:r>
      </w:ins>
      <w:r w:rsidRPr="00832B0A">
        <w:rPr>
          <w:rFonts w:cstheme="minorHAnsi"/>
          <w:lang w:val="en-US"/>
        </w:rPr>
        <w:t xml:space="preserve"> </w:t>
      </w:r>
      <w:del w:id="21" w:author="Nicholas Fjellberg Swerdlowe" w:date="2020-09-09T11:39:00Z">
        <w:r w:rsidRPr="00832B0A" w:rsidDel="00E25B74">
          <w:rPr>
            <w:rFonts w:cstheme="minorHAnsi"/>
            <w:lang w:val="en-US"/>
          </w:rPr>
          <w:delText>strategy</w:delText>
        </w:r>
      </w:del>
      <w:ins w:id="22" w:author="Nicholas Fjellberg Swerdlowe" w:date="2020-09-09T11:39:00Z">
        <w:r w:rsidR="00E25B74" w:rsidRPr="00832B0A">
          <w:rPr>
            <w:rFonts w:cstheme="minorHAnsi"/>
            <w:lang w:val="en-US"/>
          </w:rPr>
          <w:t>approach</w:t>
        </w:r>
      </w:ins>
      <w:r w:rsidRPr="00832B0A">
        <w:rPr>
          <w:rFonts w:cstheme="minorHAnsi"/>
          <w:lang w:val="en-US"/>
        </w:rPr>
        <w:t xml:space="preserve"> that embraces everything from technical foundation and navigation to category strategy, content strategy, service and</w:t>
      </w:r>
      <w:r w:rsidR="00832B0A">
        <w:rPr>
          <w:rFonts w:cstheme="minorHAnsi"/>
          <w:lang w:val="en-US"/>
        </w:rPr>
        <w:t xml:space="preserve"> a</w:t>
      </w:r>
      <w:r w:rsidRPr="00832B0A">
        <w:rPr>
          <w:rFonts w:cstheme="minorHAnsi"/>
          <w:lang w:val="en-US"/>
        </w:rPr>
        <w:t xml:space="preserve"> broad knowledge of Google's portfolio of products and services.</w:t>
      </w:r>
    </w:p>
    <w:p w14:paraId="6B61B5F7" w14:textId="77777777" w:rsidR="00292B40" w:rsidRPr="00832B0A" w:rsidRDefault="00292B40" w:rsidP="00292B40">
      <w:pPr>
        <w:rPr>
          <w:rFonts w:cstheme="minorHAnsi"/>
          <w:lang w:val="en-US"/>
        </w:rPr>
      </w:pPr>
    </w:p>
    <w:p w14:paraId="1E8EC3E3" w14:textId="77777777" w:rsidR="00292B40" w:rsidRPr="00832B0A" w:rsidRDefault="00292B40" w:rsidP="00292B40">
      <w:pPr>
        <w:rPr>
          <w:rFonts w:cstheme="minorHAnsi"/>
          <w:b/>
          <w:bCs/>
          <w:lang w:val="en-US"/>
        </w:rPr>
      </w:pPr>
      <w:r w:rsidRPr="00832B0A">
        <w:rPr>
          <w:rFonts w:cstheme="minorHAnsi"/>
          <w:b/>
          <w:bCs/>
          <w:lang w:val="en-US"/>
        </w:rPr>
        <w:t>Customer Experience</w:t>
      </w:r>
    </w:p>
    <w:p w14:paraId="65FD9861" w14:textId="377D38A2" w:rsidR="00292B40" w:rsidRPr="00832B0A" w:rsidRDefault="00292B40" w:rsidP="00292B40">
      <w:pPr>
        <w:rPr>
          <w:rFonts w:cstheme="minorHAnsi"/>
          <w:lang w:val="en-US"/>
        </w:rPr>
      </w:pPr>
      <w:r w:rsidRPr="00832B0A">
        <w:rPr>
          <w:rFonts w:cstheme="minorHAnsi"/>
          <w:lang w:val="en-US"/>
        </w:rPr>
        <w:t xml:space="preserve">"Customer first" is something we all </w:t>
      </w:r>
      <w:r w:rsidR="0089379A" w:rsidRPr="00832B0A">
        <w:rPr>
          <w:rFonts w:cstheme="minorHAnsi"/>
          <w:lang w:val="en-US"/>
        </w:rPr>
        <w:t>know but</w:t>
      </w:r>
      <w:r w:rsidRPr="00832B0A">
        <w:rPr>
          <w:rFonts w:cstheme="minorHAnsi"/>
          <w:lang w:val="en-US"/>
        </w:rPr>
        <w:t xml:space="preserve"> going from product focus to customer focus throughout the value chain can be challenging. We have </w:t>
      </w:r>
      <w:ins w:id="23" w:author="Nicholas Fjellberg Swerdlowe" w:date="2020-09-09T11:40:00Z">
        <w:r w:rsidR="00E25B74">
          <w:rPr>
            <w:rFonts w:cstheme="minorHAnsi"/>
            <w:lang w:val="en-US"/>
          </w:rPr>
          <w:t xml:space="preserve">(add number of years) </w:t>
        </w:r>
      </w:ins>
      <w:r w:rsidRPr="00832B0A">
        <w:rPr>
          <w:rFonts w:cstheme="minorHAnsi"/>
          <w:lang w:val="en-US"/>
        </w:rPr>
        <w:t>extensive experience with cultural and organizational change within digitization and new work processes. CX (customer experience) is the overall experience of your customers. Typical areas we work with are emotional customer journeys, a / b testing, multivariate testing and pure customer strategies.</w:t>
      </w:r>
    </w:p>
    <w:p w14:paraId="4CCBB4ED" w14:textId="77777777" w:rsidR="00292B40" w:rsidRPr="00832B0A" w:rsidRDefault="00292B40" w:rsidP="00292B40">
      <w:pPr>
        <w:rPr>
          <w:rFonts w:cstheme="minorHAnsi"/>
          <w:lang w:val="en-US"/>
        </w:rPr>
      </w:pPr>
    </w:p>
    <w:p w14:paraId="3DE8D352" w14:textId="77777777" w:rsidR="0089379A" w:rsidRDefault="00292B40" w:rsidP="00292B40">
      <w:pPr>
        <w:rPr>
          <w:rFonts w:cstheme="minorHAnsi"/>
          <w:b/>
          <w:bCs/>
          <w:lang w:val="en-US"/>
        </w:rPr>
      </w:pPr>
      <w:r w:rsidRPr="0089379A">
        <w:rPr>
          <w:rFonts w:cstheme="minorHAnsi"/>
          <w:b/>
          <w:bCs/>
          <w:lang w:val="en-US"/>
        </w:rPr>
        <w:t>Technology</w:t>
      </w:r>
    </w:p>
    <w:p w14:paraId="27FFC7DC" w14:textId="77777777" w:rsidR="00292B40" w:rsidRPr="0089379A" w:rsidRDefault="00292B40" w:rsidP="00292B40">
      <w:pPr>
        <w:rPr>
          <w:rFonts w:cstheme="minorHAnsi"/>
          <w:b/>
          <w:bCs/>
          <w:lang w:val="en-US"/>
        </w:rPr>
      </w:pPr>
      <w:r w:rsidRPr="00832B0A">
        <w:rPr>
          <w:rFonts w:cstheme="minorHAnsi"/>
          <w:lang w:val="en-US"/>
        </w:rPr>
        <w:t xml:space="preserve">Oslo Digital are agnostics </w:t>
      </w:r>
      <w:r w:rsidR="0089379A">
        <w:rPr>
          <w:rFonts w:cstheme="minorHAnsi"/>
          <w:lang w:val="en-US"/>
        </w:rPr>
        <w:t>when it comes to technology</w:t>
      </w:r>
      <w:r w:rsidR="0089379A" w:rsidRPr="00832B0A">
        <w:rPr>
          <w:rFonts w:cstheme="minorHAnsi"/>
          <w:lang w:val="en-US"/>
        </w:rPr>
        <w:t xml:space="preserve"> </w:t>
      </w:r>
      <w:r w:rsidRPr="00832B0A">
        <w:rPr>
          <w:rFonts w:cstheme="minorHAnsi"/>
          <w:lang w:val="en-US"/>
        </w:rPr>
        <w:t xml:space="preserve">and we </w:t>
      </w:r>
      <w:r w:rsidR="0089379A" w:rsidRPr="00832B0A">
        <w:rPr>
          <w:rFonts w:cstheme="minorHAnsi"/>
          <w:lang w:val="en-US"/>
        </w:rPr>
        <w:t>select</w:t>
      </w:r>
      <w:r w:rsidRPr="00832B0A">
        <w:rPr>
          <w:rFonts w:cstheme="minorHAnsi"/>
          <w:lang w:val="en-US"/>
        </w:rPr>
        <w:t xml:space="preserve"> based on your needs without exclusive agreements with suppliers. As an example, </w:t>
      </w:r>
      <w:proofErr w:type="spellStart"/>
      <w:r w:rsidRPr="00832B0A">
        <w:rPr>
          <w:rFonts w:cstheme="minorHAnsi"/>
          <w:lang w:val="en-US"/>
        </w:rPr>
        <w:t>Litium</w:t>
      </w:r>
      <w:proofErr w:type="spellEnd"/>
      <w:r w:rsidRPr="00832B0A">
        <w:rPr>
          <w:rFonts w:cstheme="minorHAnsi"/>
          <w:lang w:val="en-US"/>
        </w:rPr>
        <w:t xml:space="preserve"> is a very good e-commerce platform, and many are taking the step up from WooCommerce to </w:t>
      </w:r>
      <w:proofErr w:type="spellStart"/>
      <w:r w:rsidRPr="00832B0A">
        <w:rPr>
          <w:rFonts w:cstheme="minorHAnsi"/>
          <w:lang w:val="en-US"/>
        </w:rPr>
        <w:t>Litium</w:t>
      </w:r>
      <w:proofErr w:type="spellEnd"/>
      <w:r w:rsidRPr="00832B0A">
        <w:rPr>
          <w:rFonts w:cstheme="minorHAnsi"/>
          <w:lang w:val="en-US"/>
        </w:rPr>
        <w:t xml:space="preserve">. If you want the very best, we have a highly scalable solution for large-scale operations from Commerce Tools, which is a cloud and API-based headless solution for simple integrations for complex solutions. Or maybe you want to choose a completely different </w:t>
      </w:r>
      <w:r w:rsidR="0089379A">
        <w:rPr>
          <w:rFonts w:cstheme="minorHAnsi"/>
          <w:lang w:val="en-US"/>
        </w:rPr>
        <w:t>platform</w:t>
      </w:r>
      <w:r w:rsidRPr="00832B0A">
        <w:rPr>
          <w:rFonts w:cstheme="minorHAnsi"/>
          <w:lang w:val="en-US"/>
        </w:rPr>
        <w:t>?</w:t>
      </w:r>
    </w:p>
    <w:p w14:paraId="1AA2F8F3" w14:textId="77777777" w:rsidR="00292B40" w:rsidRPr="00832B0A" w:rsidRDefault="00292B40" w:rsidP="00292B40">
      <w:pPr>
        <w:rPr>
          <w:rFonts w:cstheme="minorHAnsi"/>
          <w:lang w:val="en-US"/>
        </w:rPr>
      </w:pPr>
    </w:p>
    <w:p w14:paraId="79353454" w14:textId="77777777" w:rsidR="00292B40" w:rsidRPr="0089379A" w:rsidRDefault="00292B40" w:rsidP="00292B40">
      <w:pPr>
        <w:rPr>
          <w:rFonts w:cstheme="minorHAnsi"/>
          <w:b/>
          <w:bCs/>
          <w:lang w:val="en-US"/>
        </w:rPr>
      </w:pPr>
      <w:r w:rsidRPr="0089379A">
        <w:rPr>
          <w:rFonts w:cstheme="minorHAnsi"/>
          <w:b/>
          <w:bCs/>
          <w:lang w:val="en-US"/>
        </w:rPr>
        <w:t>Experience and Personalization platform</w:t>
      </w:r>
    </w:p>
    <w:p w14:paraId="0925613F" w14:textId="77777777" w:rsidR="00292B40" w:rsidRPr="00832B0A" w:rsidRDefault="00292B40" w:rsidP="00292B40">
      <w:pPr>
        <w:rPr>
          <w:rFonts w:cstheme="minorHAnsi"/>
          <w:lang w:val="en-US"/>
        </w:rPr>
      </w:pPr>
      <w:r w:rsidRPr="00832B0A">
        <w:rPr>
          <w:rFonts w:cstheme="minorHAnsi"/>
          <w:lang w:val="en-US"/>
        </w:rPr>
        <w:t xml:space="preserve">We work with </w:t>
      </w:r>
      <w:r w:rsidR="0089379A">
        <w:rPr>
          <w:rFonts w:cstheme="minorHAnsi"/>
          <w:lang w:val="en-US"/>
        </w:rPr>
        <w:t xml:space="preserve">the </w:t>
      </w:r>
      <w:r w:rsidRPr="00832B0A">
        <w:rPr>
          <w:rFonts w:cstheme="minorHAnsi"/>
          <w:lang w:val="en-US"/>
        </w:rPr>
        <w:t xml:space="preserve">"next generation" solutions of tools for user experience and personalization by combining AI, personalization and design in the same tool. </w:t>
      </w:r>
    </w:p>
    <w:p w14:paraId="7A10628F" w14:textId="77777777" w:rsidR="00292B40" w:rsidRPr="00832B0A" w:rsidRDefault="00292B40" w:rsidP="00292B40">
      <w:pPr>
        <w:rPr>
          <w:rFonts w:cstheme="minorHAnsi"/>
          <w:lang w:val="en-US"/>
        </w:rPr>
      </w:pPr>
    </w:p>
    <w:p w14:paraId="61A1FC63" w14:textId="77777777" w:rsidR="00292B40" w:rsidRPr="00F7674E" w:rsidRDefault="00292B40" w:rsidP="00292B40">
      <w:pPr>
        <w:rPr>
          <w:rFonts w:cstheme="minorHAnsi"/>
          <w:b/>
          <w:bCs/>
          <w:lang w:val="en-US"/>
        </w:rPr>
      </w:pPr>
      <w:r w:rsidRPr="00F7674E">
        <w:rPr>
          <w:rFonts w:cstheme="minorHAnsi"/>
          <w:b/>
          <w:bCs/>
          <w:lang w:val="en-US"/>
        </w:rPr>
        <w:t>Personalization</w:t>
      </w:r>
    </w:p>
    <w:p w14:paraId="1E5C464C" w14:textId="1940D529" w:rsidR="00292B40" w:rsidRPr="00832B0A" w:rsidRDefault="00292B40" w:rsidP="00292B40">
      <w:pPr>
        <w:rPr>
          <w:rFonts w:cstheme="minorHAnsi"/>
          <w:lang w:val="en-US"/>
        </w:rPr>
      </w:pPr>
      <w:r w:rsidRPr="00832B0A">
        <w:rPr>
          <w:rFonts w:cstheme="minorHAnsi"/>
          <w:lang w:val="en-US"/>
        </w:rPr>
        <w:t xml:space="preserve">Personalization has become a </w:t>
      </w:r>
      <w:del w:id="24" w:author="Nicholas Fjellberg Swerdlowe" w:date="2020-09-09T11:41:00Z">
        <w:r w:rsidRPr="00832B0A" w:rsidDel="00E25B74">
          <w:rPr>
            <w:rFonts w:cstheme="minorHAnsi"/>
            <w:lang w:val="en-US"/>
          </w:rPr>
          <w:delText>necessity</w:delText>
        </w:r>
      </w:del>
      <w:ins w:id="25" w:author="Nicholas Fjellberg Swerdlowe" w:date="2020-09-09T11:41:00Z">
        <w:r w:rsidR="00E25B74" w:rsidRPr="00832B0A">
          <w:rPr>
            <w:rFonts w:cstheme="minorHAnsi"/>
            <w:lang w:val="en-US"/>
          </w:rPr>
          <w:t>essential</w:t>
        </w:r>
      </w:ins>
      <w:r w:rsidRPr="00832B0A">
        <w:rPr>
          <w:rFonts w:cstheme="minorHAnsi"/>
          <w:lang w:val="en-US"/>
        </w:rPr>
        <w:t xml:space="preserve"> in any trading solution and in an omni-channel </w:t>
      </w:r>
      <w:del w:id="26" w:author="Nicholas Fjellberg Swerdlowe" w:date="2020-09-09T11:41:00Z">
        <w:r w:rsidRPr="00832B0A" w:rsidDel="00E25B74">
          <w:rPr>
            <w:rFonts w:cstheme="minorHAnsi"/>
            <w:lang w:val="en-US"/>
          </w:rPr>
          <w:delText>perspective</w:delText>
        </w:r>
      </w:del>
      <w:ins w:id="27" w:author="Nicholas Fjellberg Swerdlowe" w:date="2020-09-09T11:41:00Z">
        <w:r w:rsidR="00E25B74">
          <w:rPr>
            <w:rFonts w:cstheme="minorHAnsi"/>
            <w:lang w:val="en-US"/>
          </w:rPr>
          <w:t>initiatives</w:t>
        </w:r>
      </w:ins>
      <w:r w:rsidRPr="00832B0A">
        <w:rPr>
          <w:rFonts w:cstheme="minorHAnsi"/>
          <w:lang w:val="en-US"/>
        </w:rPr>
        <w:t xml:space="preserve">. We believe that the next maturation curve of personalization solutions is to combine user experience, multivariate testing and AI to take personalization to the next level. We offer the </w:t>
      </w:r>
      <w:del w:id="28" w:author="Nicholas Fjellberg Swerdlowe" w:date="2020-09-09T11:42:00Z">
        <w:r w:rsidRPr="00832B0A" w:rsidDel="00E25B74">
          <w:rPr>
            <w:rFonts w:cstheme="minorHAnsi"/>
            <w:lang w:val="en-US"/>
          </w:rPr>
          <w:delText xml:space="preserve">very </w:delText>
        </w:r>
      </w:del>
      <w:r w:rsidRPr="00832B0A">
        <w:rPr>
          <w:rFonts w:cstheme="minorHAnsi"/>
          <w:lang w:val="en-US"/>
        </w:rPr>
        <w:t>best</w:t>
      </w:r>
      <w:ins w:id="29" w:author="Nicholas Fjellberg Swerdlowe" w:date="2020-09-09T11:42:00Z">
        <w:r w:rsidR="00E25B74">
          <w:rPr>
            <w:rFonts w:cstheme="minorHAnsi"/>
            <w:lang w:val="en-US"/>
          </w:rPr>
          <w:t xml:space="preserve"> in class</w:t>
        </w:r>
      </w:ins>
      <w:r w:rsidRPr="00832B0A">
        <w:rPr>
          <w:rFonts w:cstheme="minorHAnsi"/>
          <w:lang w:val="en-US"/>
        </w:rPr>
        <w:t xml:space="preserve"> solutions with one of the growing stars in personalization in Europe.</w:t>
      </w:r>
    </w:p>
    <w:p w14:paraId="55018D67" w14:textId="77777777" w:rsidR="00292B40" w:rsidRPr="00832B0A" w:rsidRDefault="00292B40" w:rsidP="00292B40">
      <w:pPr>
        <w:rPr>
          <w:rFonts w:cstheme="minorHAnsi"/>
          <w:lang w:val="en-US"/>
        </w:rPr>
      </w:pPr>
    </w:p>
    <w:p w14:paraId="379A804F" w14:textId="77777777" w:rsidR="00292B40" w:rsidRPr="00F7674E" w:rsidRDefault="00292B40" w:rsidP="00292B40">
      <w:pPr>
        <w:rPr>
          <w:rFonts w:cstheme="minorHAnsi"/>
          <w:b/>
          <w:bCs/>
          <w:lang w:val="en-US"/>
        </w:rPr>
      </w:pPr>
      <w:r w:rsidRPr="00F7674E">
        <w:rPr>
          <w:rFonts w:cstheme="minorHAnsi"/>
          <w:b/>
          <w:bCs/>
          <w:lang w:val="en-US"/>
        </w:rPr>
        <w:t>Social Media</w:t>
      </w:r>
    </w:p>
    <w:p w14:paraId="3D393303" w14:textId="77777777" w:rsidR="00292B40" w:rsidRPr="00832B0A" w:rsidRDefault="00F7674E" w:rsidP="00292B40">
      <w:pPr>
        <w:rPr>
          <w:rFonts w:cstheme="minorHAnsi"/>
          <w:lang w:val="en-US"/>
        </w:rPr>
      </w:pPr>
      <w:r>
        <w:rPr>
          <w:rFonts w:cstheme="minorHAnsi"/>
          <w:lang w:val="en-US"/>
        </w:rPr>
        <w:t>Today, t</w:t>
      </w:r>
      <w:r w:rsidR="00292B40" w:rsidRPr="00832B0A">
        <w:rPr>
          <w:rFonts w:cstheme="minorHAnsi"/>
          <w:lang w:val="en-US"/>
        </w:rPr>
        <w:t>he use of social media in</w:t>
      </w:r>
      <w:r>
        <w:rPr>
          <w:rFonts w:cstheme="minorHAnsi"/>
          <w:lang w:val="en-US"/>
        </w:rPr>
        <w:t xml:space="preserve"> a</w:t>
      </w:r>
      <w:r w:rsidR="00292B40" w:rsidRPr="00832B0A">
        <w:rPr>
          <w:rFonts w:cstheme="minorHAnsi"/>
          <w:lang w:val="en-US"/>
        </w:rPr>
        <w:t xml:space="preserve"> company is </w:t>
      </w:r>
      <w:r>
        <w:rPr>
          <w:rFonts w:cstheme="minorHAnsi"/>
          <w:lang w:val="en-US"/>
        </w:rPr>
        <w:t>a given</w:t>
      </w:r>
      <w:r w:rsidR="00292B40" w:rsidRPr="00832B0A">
        <w:rPr>
          <w:rFonts w:cstheme="minorHAnsi"/>
          <w:lang w:val="en-US"/>
        </w:rPr>
        <w:t>. What is not so obvious is how to get the greatest possible effect. Are your goals brand building, sales or both? If you do not have sufficient capacity in your organization, Oslo Digital can contribute both strategically and operationally.</w:t>
      </w:r>
    </w:p>
    <w:p w14:paraId="5666CB89" w14:textId="77777777" w:rsidR="00292B40" w:rsidRPr="00832B0A" w:rsidRDefault="00292B40" w:rsidP="00292B40">
      <w:pPr>
        <w:rPr>
          <w:rFonts w:cstheme="minorHAnsi"/>
          <w:lang w:val="en-US"/>
        </w:rPr>
      </w:pPr>
    </w:p>
    <w:p w14:paraId="409B319E" w14:textId="77777777" w:rsidR="00292B40" w:rsidRPr="00F7674E" w:rsidRDefault="00292B40" w:rsidP="00292B40">
      <w:pPr>
        <w:rPr>
          <w:rFonts w:cstheme="minorHAnsi"/>
          <w:b/>
          <w:bCs/>
          <w:lang w:val="en-US"/>
        </w:rPr>
      </w:pPr>
      <w:r w:rsidRPr="00F7674E">
        <w:rPr>
          <w:rFonts w:cstheme="minorHAnsi"/>
          <w:b/>
          <w:bCs/>
          <w:lang w:val="en-US"/>
        </w:rPr>
        <w:t>VR and AR</w:t>
      </w:r>
    </w:p>
    <w:p w14:paraId="1CCB54FD" w14:textId="77777777" w:rsidR="00292B40" w:rsidRPr="00832B0A" w:rsidRDefault="00292B40" w:rsidP="00292B40">
      <w:pPr>
        <w:rPr>
          <w:rFonts w:cstheme="minorHAnsi"/>
          <w:lang w:val="en-US"/>
        </w:rPr>
      </w:pPr>
      <w:r w:rsidRPr="00832B0A">
        <w:rPr>
          <w:rFonts w:cstheme="minorHAnsi"/>
          <w:lang w:val="en-US"/>
        </w:rPr>
        <w:t xml:space="preserve">Oslo Digital has delivered several innovation projects in VR, including Thon </w:t>
      </w:r>
      <w:proofErr w:type="spellStart"/>
      <w:r w:rsidRPr="00832B0A">
        <w:rPr>
          <w:rFonts w:cstheme="minorHAnsi"/>
          <w:lang w:val="en-US"/>
        </w:rPr>
        <w:t>Eiendom</w:t>
      </w:r>
      <w:proofErr w:type="spellEnd"/>
      <w:r w:rsidRPr="00832B0A">
        <w:rPr>
          <w:rFonts w:cstheme="minorHAnsi"/>
          <w:lang w:val="en-US"/>
        </w:rPr>
        <w:t xml:space="preserve"> as a customer. The project was to enable the display </w:t>
      </w:r>
      <w:r w:rsidR="00F7674E">
        <w:rPr>
          <w:rFonts w:cstheme="minorHAnsi"/>
          <w:lang w:val="en-US"/>
        </w:rPr>
        <w:t xml:space="preserve">and tours </w:t>
      </w:r>
      <w:r w:rsidRPr="00832B0A">
        <w:rPr>
          <w:rFonts w:cstheme="minorHAnsi"/>
          <w:lang w:val="en-US"/>
        </w:rPr>
        <w:t xml:space="preserve">of homes before they </w:t>
      </w:r>
      <w:r w:rsidR="00F7674E">
        <w:rPr>
          <w:rFonts w:cstheme="minorHAnsi"/>
          <w:lang w:val="en-US"/>
        </w:rPr>
        <w:t>were</w:t>
      </w:r>
      <w:r w:rsidRPr="00832B0A">
        <w:rPr>
          <w:rFonts w:cstheme="minorHAnsi"/>
          <w:lang w:val="en-US"/>
        </w:rPr>
        <w:t xml:space="preserve"> built. This challenges current methods for</w:t>
      </w:r>
      <w:r w:rsidR="00F7674E">
        <w:rPr>
          <w:rFonts w:cstheme="minorHAnsi"/>
          <w:lang w:val="en-US"/>
        </w:rPr>
        <w:t xml:space="preserve"> </w:t>
      </w:r>
      <w:r w:rsidRPr="00832B0A">
        <w:rPr>
          <w:rFonts w:cstheme="minorHAnsi"/>
          <w:lang w:val="en-US"/>
        </w:rPr>
        <w:t>sale of new buildings, and Oslo Digital is involved in disruptive solutions for the housing market with the next generation of prop</w:t>
      </w:r>
      <w:r w:rsidR="00F7674E">
        <w:rPr>
          <w:rFonts w:cstheme="minorHAnsi"/>
          <w:lang w:val="en-US"/>
        </w:rPr>
        <w:t>-</w:t>
      </w:r>
      <w:r w:rsidRPr="00832B0A">
        <w:rPr>
          <w:rFonts w:cstheme="minorHAnsi"/>
          <w:lang w:val="en-US"/>
        </w:rPr>
        <w:t>tech.</w:t>
      </w:r>
    </w:p>
    <w:p w14:paraId="3F88388A" w14:textId="77777777" w:rsidR="00292B40" w:rsidRPr="00832B0A" w:rsidRDefault="00292B40" w:rsidP="00292B40">
      <w:pPr>
        <w:rPr>
          <w:rFonts w:cstheme="minorHAnsi"/>
          <w:lang w:val="en-US"/>
        </w:rPr>
      </w:pPr>
    </w:p>
    <w:p w14:paraId="67EDDCAC" w14:textId="77777777" w:rsidR="00292B40" w:rsidRPr="00F7674E" w:rsidRDefault="00292B40" w:rsidP="00292B40">
      <w:pPr>
        <w:rPr>
          <w:rFonts w:cstheme="minorHAnsi"/>
          <w:b/>
          <w:bCs/>
          <w:lang w:val="en-US"/>
        </w:rPr>
      </w:pPr>
      <w:r w:rsidRPr="00F7674E">
        <w:rPr>
          <w:rFonts w:cstheme="minorHAnsi"/>
          <w:b/>
          <w:bCs/>
          <w:lang w:val="en-US"/>
        </w:rPr>
        <w:t>Our background</w:t>
      </w:r>
    </w:p>
    <w:p w14:paraId="2B37AAD2" w14:textId="77777777" w:rsidR="00292B40" w:rsidRPr="00832B0A" w:rsidRDefault="00F7674E" w:rsidP="00292B40">
      <w:pPr>
        <w:rPr>
          <w:rFonts w:cstheme="minorHAnsi"/>
          <w:lang w:val="en-US"/>
        </w:rPr>
      </w:pPr>
      <w:r>
        <w:rPr>
          <w:rFonts w:cstheme="minorHAnsi"/>
          <w:lang w:val="en-US"/>
        </w:rPr>
        <w:t>The people at</w:t>
      </w:r>
      <w:r w:rsidR="00292B40" w:rsidRPr="00832B0A">
        <w:rPr>
          <w:rFonts w:cstheme="minorHAnsi"/>
          <w:lang w:val="en-US"/>
        </w:rPr>
        <w:t xml:space="preserve"> Oslo Digital have previous work experience from many Nordic brands as employees or consultants and clients.</w:t>
      </w:r>
    </w:p>
    <w:p w14:paraId="11A10931" w14:textId="77777777" w:rsidR="00292B40" w:rsidRPr="00832B0A" w:rsidRDefault="00292B40" w:rsidP="00292B40">
      <w:pPr>
        <w:rPr>
          <w:rFonts w:cstheme="minorHAnsi"/>
          <w:lang w:val="en-US"/>
        </w:rPr>
      </w:pPr>
    </w:p>
    <w:p w14:paraId="69EA5A8A" w14:textId="77777777" w:rsidR="00292B40" w:rsidRPr="00F7674E" w:rsidRDefault="00292B40" w:rsidP="00292B40">
      <w:pPr>
        <w:rPr>
          <w:rFonts w:cstheme="minorHAnsi"/>
          <w:b/>
          <w:bCs/>
          <w:lang w:val="en-US"/>
        </w:rPr>
      </w:pPr>
      <w:r w:rsidRPr="00F7674E">
        <w:rPr>
          <w:rFonts w:cstheme="minorHAnsi"/>
          <w:b/>
          <w:bCs/>
          <w:lang w:val="en-US"/>
        </w:rPr>
        <w:t>E-commerce case: The Green Deal</w:t>
      </w:r>
    </w:p>
    <w:p w14:paraId="5EA053BF" w14:textId="77777777" w:rsidR="00292B40" w:rsidRPr="00832B0A" w:rsidRDefault="00292B40" w:rsidP="00292B40">
      <w:pPr>
        <w:rPr>
          <w:rFonts w:cstheme="minorHAnsi"/>
          <w:lang w:val="en-US"/>
        </w:rPr>
      </w:pPr>
      <w:r w:rsidRPr="00832B0A">
        <w:rPr>
          <w:rFonts w:cstheme="minorHAnsi"/>
          <w:lang w:val="en-US"/>
        </w:rPr>
        <w:t>The Green Deal is an innovation in return handling that changes existing business processes. It helps e-retailers and retailers manage returns more sustainably and cuts many hidden costs in their existing return process.</w:t>
      </w:r>
    </w:p>
    <w:p w14:paraId="47B9AAA4" w14:textId="77777777" w:rsidR="00292B40" w:rsidRPr="00832B0A" w:rsidRDefault="00292B40" w:rsidP="00292B40">
      <w:pPr>
        <w:rPr>
          <w:rFonts w:cstheme="minorHAnsi"/>
          <w:lang w:val="en-US"/>
        </w:rPr>
      </w:pPr>
    </w:p>
    <w:p w14:paraId="38D430C4" w14:textId="77777777" w:rsidR="00292B40" w:rsidRPr="00832B0A" w:rsidRDefault="00292B40" w:rsidP="00292B40">
      <w:pPr>
        <w:rPr>
          <w:rFonts w:cstheme="minorHAnsi"/>
          <w:lang w:val="en-US"/>
        </w:rPr>
      </w:pPr>
      <w:r w:rsidRPr="00832B0A">
        <w:rPr>
          <w:rFonts w:cstheme="minorHAnsi"/>
          <w:lang w:val="en-US"/>
        </w:rPr>
        <w:t>The Green Deal helps Norwegian and foreign companies with the entire return process</w:t>
      </w:r>
      <w:r w:rsidR="00F7674E">
        <w:rPr>
          <w:rFonts w:cstheme="minorHAnsi"/>
          <w:lang w:val="en-US"/>
        </w:rPr>
        <w:t>, f</w:t>
      </w:r>
      <w:r w:rsidRPr="00832B0A">
        <w:rPr>
          <w:rFonts w:cstheme="minorHAnsi"/>
          <w:lang w:val="en-US"/>
        </w:rPr>
        <w:t xml:space="preserve">rom customer </w:t>
      </w:r>
      <w:r w:rsidR="00F7674E">
        <w:rPr>
          <w:rFonts w:cstheme="minorHAnsi"/>
          <w:lang w:val="en-US"/>
        </w:rPr>
        <w:t>return</w:t>
      </w:r>
      <w:r w:rsidRPr="00832B0A">
        <w:rPr>
          <w:rFonts w:cstheme="minorHAnsi"/>
          <w:lang w:val="en-US"/>
        </w:rPr>
        <w:t xml:space="preserve"> to resale at Thegreendeal.com. When an item has been sent from a warehouse in Denmark to Norway and the customer wants </w:t>
      </w:r>
      <w:r w:rsidR="00F7674E">
        <w:rPr>
          <w:rFonts w:cstheme="minorHAnsi"/>
          <w:lang w:val="en-US"/>
        </w:rPr>
        <w:t>to</w:t>
      </w:r>
      <w:r w:rsidRPr="00832B0A">
        <w:rPr>
          <w:rFonts w:cstheme="minorHAnsi"/>
          <w:lang w:val="en-US"/>
        </w:rPr>
        <w:t xml:space="preserve"> return</w:t>
      </w:r>
      <w:r w:rsidR="00F7674E">
        <w:rPr>
          <w:rFonts w:cstheme="minorHAnsi"/>
          <w:lang w:val="en-US"/>
        </w:rPr>
        <w:t xml:space="preserve"> it</w:t>
      </w:r>
      <w:r w:rsidRPr="00832B0A">
        <w:rPr>
          <w:rFonts w:cstheme="minorHAnsi"/>
          <w:lang w:val="en-US"/>
        </w:rPr>
        <w:t xml:space="preserve">, The Green Deal will receive it locally instead of having to </w:t>
      </w:r>
      <w:r w:rsidR="00F7674E">
        <w:rPr>
          <w:rFonts w:cstheme="minorHAnsi"/>
          <w:lang w:val="en-US"/>
        </w:rPr>
        <w:t>send it back to Denmark</w:t>
      </w:r>
      <w:r w:rsidRPr="00832B0A">
        <w:rPr>
          <w:rFonts w:cstheme="minorHAnsi"/>
          <w:lang w:val="en-US"/>
        </w:rPr>
        <w:t xml:space="preserve"> and</w:t>
      </w:r>
      <w:r w:rsidR="00F7674E">
        <w:rPr>
          <w:rFonts w:cstheme="minorHAnsi"/>
          <w:lang w:val="en-US"/>
        </w:rPr>
        <w:t xml:space="preserve"> go through</w:t>
      </w:r>
      <w:r w:rsidRPr="00832B0A">
        <w:rPr>
          <w:rFonts w:cstheme="minorHAnsi"/>
          <w:lang w:val="en-US"/>
        </w:rPr>
        <w:t xml:space="preserve"> customs clear</w:t>
      </w:r>
      <w:r w:rsidR="00F7674E">
        <w:rPr>
          <w:rFonts w:cstheme="minorHAnsi"/>
          <w:lang w:val="en-US"/>
        </w:rPr>
        <w:t>ing again. Finally, i</w:t>
      </w:r>
      <w:r w:rsidRPr="00832B0A">
        <w:rPr>
          <w:rFonts w:cstheme="minorHAnsi"/>
          <w:lang w:val="en-US"/>
        </w:rPr>
        <w:t>t will be resold locally at the lowest possible climate cost.</w:t>
      </w:r>
    </w:p>
    <w:p w14:paraId="3F5FAB37" w14:textId="77777777" w:rsidR="00292B40" w:rsidRPr="00832B0A" w:rsidRDefault="00292B40" w:rsidP="00292B40">
      <w:pPr>
        <w:rPr>
          <w:rFonts w:cstheme="minorHAnsi"/>
          <w:lang w:val="en-US"/>
        </w:rPr>
      </w:pPr>
    </w:p>
    <w:p w14:paraId="543838EB" w14:textId="77777777" w:rsidR="00292B40" w:rsidRPr="00832B0A" w:rsidRDefault="00292B40" w:rsidP="00292B40">
      <w:pPr>
        <w:rPr>
          <w:rFonts w:cstheme="minorHAnsi"/>
          <w:lang w:val="en-US"/>
        </w:rPr>
      </w:pPr>
      <w:r w:rsidRPr="00832B0A">
        <w:rPr>
          <w:rFonts w:cstheme="minorHAnsi"/>
          <w:lang w:val="en-US"/>
        </w:rPr>
        <w:t>In addition to being co-owners of the project, Oslo Digital has developed the identity, the brand strategy and the platform itself.</w:t>
      </w:r>
    </w:p>
    <w:p w14:paraId="0BEC6458" w14:textId="77777777" w:rsidR="00292B40" w:rsidRPr="00832B0A" w:rsidRDefault="00292B40" w:rsidP="00292B40">
      <w:pPr>
        <w:rPr>
          <w:rFonts w:cstheme="minorHAnsi"/>
          <w:lang w:val="en-US"/>
        </w:rPr>
      </w:pPr>
    </w:p>
    <w:p w14:paraId="06D236B3" w14:textId="77777777" w:rsidR="00292B40" w:rsidRPr="00F7674E" w:rsidRDefault="00292B40" w:rsidP="00292B40">
      <w:pPr>
        <w:rPr>
          <w:rFonts w:cstheme="minorHAnsi"/>
          <w:b/>
          <w:bCs/>
          <w:lang w:val="en-US"/>
        </w:rPr>
      </w:pPr>
      <w:r w:rsidRPr="00F7674E">
        <w:rPr>
          <w:rFonts w:cstheme="minorHAnsi"/>
          <w:b/>
          <w:bCs/>
          <w:lang w:val="en-US"/>
        </w:rPr>
        <w:t>VR cases:</w:t>
      </w:r>
    </w:p>
    <w:p w14:paraId="49892361" w14:textId="77777777" w:rsidR="00292B40" w:rsidRPr="00832B0A" w:rsidRDefault="00F7674E" w:rsidP="00292B40">
      <w:pPr>
        <w:rPr>
          <w:rFonts w:cstheme="minorHAnsi"/>
          <w:lang w:val="en-US"/>
        </w:rPr>
      </w:pPr>
      <w:r>
        <w:rPr>
          <w:rFonts w:cstheme="minorHAnsi"/>
          <w:lang w:val="en-US"/>
        </w:rPr>
        <w:t>By u</w:t>
      </w:r>
      <w:r w:rsidR="00292B40" w:rsidRPr="00832B0A">
        <w:rPr>
          <w:rFonts w:cstheme="minorHAnsi"/>
          <w:lang w:val="en-US"/>
        </w:rPr>
        <w:t xml:space="preserve">sing VR technology, we developed a virtual display solution for Thon </w:t>
      </w:r>
      <w:proofErr w:type="spellStart"/>
      <w:r w:rsidR="00292B40" w:rsidRPr="00832B0A">
        <w:rPr>
          <w:rFonts w:cstheme="minorHAnsi"/>
          <w:lang w:val="en-US"/>
        </w:rPr>
        <w:t>Eiendom's</w:t>
      </w:r>
      <w:proofErr w:type="spellEnd"/>
      <w:r w:rsidR="00292B40" w:rsidRPr="00832B0A">
        <w:rPr>
          <w:rFonts w:cstheme="minorHAnsi"/>
          <w:lang w:val="en-US"/>
        </w:rPr>
        <w:t xml:space="preserve"> housing projects </w:t>
      </w:r>
      <w:r>
        <w:rPr>
          <w:rFonts w:cstheme="minorHAnsi"/>
          <w:lang w:val="en-US"/>
        </w:rPr>
        <w:t>i</w:t>
      </w:r>
      <w:r w:rsidR="00292B40" w:rsidRPr="00832B0A">
        <w:rPr>
          <w:rFonts w:cstheme="minorHAnsi"/>
          <w:lang w:val="en-US"/>
        </w:rPr>
        <w:t xml:space="preserve">n </w:t>
      </w:r>
      <w:proofErr w:type="spellStart"/>
      <w:r w:rsidR="00292B40" w:rsidRPr="00832B0A">
        <w:rPr>
          <w:rFonts w:cstheme="minorHAnsi"/>
          <w:lang w:val="en-US"/>
        </w:rPr>
        <w:t>Strømmen</w:t>
      </w:r>
      <w:proofErr w:type="spellEnd"/>
      <w:r w:rsidR="00292B40" w:rsidRPr="00832B0A">
        <w:rPr>
          <w:rFonts w:cstheme="minorHAnsi"/>
          <w:lang w:val="en-US"/>
        </w:rPr>
        <w:t xml:space="preserve"> and </w:t>
      </w:r>
      <w:proofErr w:type="spellStart"/>
      <w:r w:rsidR="00292B40" w:rsidRPr="00832B0A">
        <w:rPr>
          <w:rFonts w:cstheme="minorHAnsi"/>
          <w:lang w:val="en-US"/>
        </w:rPr>
        <w:t>Skårerløkka</w:t>
      </w:r>
      <w:proofErr w:type="spellEnd"/>
      <w:r>
        <w:rPr>
          <w:rFonts w:cstheme="minorHAnsi"/>
          <w:lang w:val="en-US"/>
        </w:rPr>
        <w:t>, which made it possible for customers to</w:t>
      </w:r>
      <w:r w:rsidR="00292B40" w:rsidRPr="00832B0A">
        <w:rPr>
          <w:rFonts w:cstheme="minorHAnsi"/>
          <w:lang w:val="en-US"/>
        </w:rPr>
        <w:t xml:space="preserve"> walk freely in the apartment. We also developed a tablet version that brokers could use in the</w:t>
      </w:r>
      <w:r w:rsidR="00F820F9">
        <w:rPr>
          <w:rFonts w:cstheme="minorHAnsi"/>
          <w:lang w:val="en-US"/>
        </w:rPr>
        <w:t xml:space="preserve"> exhibition area. </w:t>
      </w:r>
    </w:p>
    <w:p w14:paraId="2D1F1C7A" w14:textId="77777777" w:rsidR="00292B40" w:rsidRDefault="00292B40" w:rsidP="00A318B3">
      <w:pPr>
        <w:rPr>
          <w:rFonts w:cstheme="minorHAnsi"/>
          <w:lang w:val="en-US"/>
        </w:rPr>
      </w:pPr>
    </w:p>
    <w:p w14:paraId="1D943ECD" w14:textId="77777777" w:rsidR="00F7674E" w:rsidRPr="00F7674E" w:rsidRDefault="00F7674E" w:rsidP="00A318B3">
      <w:pPr>
        <w:rPr>
          <w:rFonts w:cstheme="minorHAnsi"/>
          <w:b/>
          <w:bCs/>
          <w:lang w:val="en-US"/>
        </w:rPr>
      </w:pPr>
      <w:r w:rsidRPr="00F7674E">
        <w:rPr>
          <w:rFonts w:cstheme="minorHAnsi"/>
          <w:b/>
          <w:bCs/>
          <w:lang w:val="en-US"/>
        </w:rPr>
        <w:t>Page 2:</w:t>
      </w:r>
    </w:p>
    <w:p w14:paraId="5B3A0714" w14:textId="77777777" w:rsidR="00F7674E" w:rsidRPr="00F7674E" w:rsidRDefault="00F7674E" w:rsidP="00A318B3">
      <w:pPr>
        <w:rPr>
          <w:rFonts w:cstheme="minorHAnsi"/>
          <w:b/>
          <w:bCs/>
          <w:lang w:val="en-US"/>
        </w:rPr>
      </w:pPr>
      <w:r w:rsidRPr="00F7674E">
        <w:rPr>
          <w:rFonts w:cstheme="minorHAnsi"/>
          <w:b/>
          <w:bCs/>
          <w:lang w:val="en-US"/>
        </w:rPr>
        <w:t>E-commerce case: Lumier.no</w:t>
      </w:r>
    </w:p>
    <w:p w14:paraId="5C2E647A" w14:textId="77777777" w:rsidR="00A318B3" w:rsidRPr="00832B0A" w:rsidRDefault="00A318B3" w:rsidP="00A318B3">
      <w:pPr>
        <w:rPr>
          <w:rFonts w:cstheme="minorHAnsi"/>
          <w:lang w:val="en-US"/>
        </w:rPr>
      </w:pPr>
      <w:proofErr w:type="spellStart"/>
      <w:r w:rsidRPr="00832B0A">
        <w:rPr>
          <w:rFonts w:cstheme="minorHAnsi"/>
          <w:lang w:val="en-US"/>
        </w:rPr>
        <w:t>Lumier</w:t>
      </w:r>
      <w:proofErr w:type="spellEnd"/>
      <w:r w:rsidRPr="00832B0A">
        <w:rPr>
          <w:rFonts w:cstheme="minorHAnsi"/>
          <w:lang w:val="en-US"/>
        </w:rPr>
        <w:t xml:space="preserve"> has trustfully engaged us to position the company into the b2c-market. Oslo Digital has led the creative process from naming and creation to market analysis and technical advice. </w:t>
      </w:r>
    </w:p>
    <w:p w14:paraId="7AD190D5" w14:textId="77777777" w:rsidR="00A318B3" w:rsidRPr="00832B0A" w:rsidRDefault="00A318B3" w:rsidP="00A318B3">
      <w:pPr>
        <w:rPr>
          <w:rFonts w:cstheme="minorHAnsi"/>
          <w:lang w:val="en-US"/>
        </w:rPr>
      </w:pPr>
    </w:p>
    <w:p w14:paraId="54AE2687" w14:textId="77777777" w:rsidR="00A318B3" w:rsidRPr="00832B0A" w:rsidRDefault="00A318B3" w:rsidP="00A318B3">
      <w:pPr>
        <w:rPr>
          <w:rFonts w:cstheme="minorHAnsi"/>
          <w:lang w:val="en-US"/>
        </w:rPr>
      </w:pPr>
      <w:r w:rsidRPr="00832B0A">
        <w:rPr>
          <w:rFonts w:cstheme="minorHAnsi"/>
          <w:lang w:val="en-US"/>
        </w:rPr>
        <w:t xml:space="preserve">Lumier.no challenges the established market in lighting and electrical equipment by selling directly to the end user and stands out with a more consumer-friendly profile and language. Through comprehensive SEO-analyzes, we have composed the navigation structure and information architecture. </w:t>
      </w:r>
    </w:p>
    <w:p w14:paraId="3808D94B" w14:textId="77777777" w:rsidR="00A318B3" w:rsidRPr="00832B0A" w:rsidRDefault="00A318B3" w:rsidP="00A318B3">
      <w:pPr>
        <w:rPr>
          <w:rFonts w:cstheme="minorHAnsi"/>
          <w:lang w:val="en-US"/>
        </w:rPr>
      </w:pPr>
    </w:p>
    <w:p w14:paraId="4684DA54" w14:textId="71129D93" w:rsidR="0046382F" w:rsidRPr="00832B0A" w:rsidDel="00E25B74" w:rsidRDefault="00A318B3" w:rsidP="00A318B3">
      <w:pPr>
        <w:rPr>
          <w:del w:id="30" w:author="Nicholas Fjellberg Swerdlowe" w:date="2020-09-09T11:43:00Z"/>
          <w:rFonts w:cstheme="minorHAnsi"/>
          <w:lang w:val="en-US"/>
        </w:rPr>
      </w:pPr>
      <w:r w:rsidRPr="00832B0A">
        <w:rPr>
          <w:rFonts w:cstheme="minorHAnsi"/>
          <w:lang w:val="en-US"/>
        </w:rPr>
        <w:t xml:space="preserve">Oslo Digital has built the e-commerce platform with infrastructure for digital marketing and analysis. We have also designed </w:t>
      </w:r>
      <w:ins w:id="31" w:author="Nicholas Fjellberg Swerdlowe" w:date="2020-09-09T11:43:00Z">
        <w:r w:rsidR="00E25B74">
          <w:rPr>
            <w:rFonts w:cstheme="minorHAnsi"/>
            <w:lang w:val="en-US"/>
          </w:rPr>
          <w:t xml:space="preserve">and developed </w:t>
        </w:r>
      </w:ins>
      <w:del w:id="32" w:author="Nicholas Fjellberg Swerdlowe" w:date="2020-09-09T11:43:00Z">
        <w:r w:rsidRPr="00832B0A" w:rsidDel="00E25B74">
          <w:rPr>
            <w:rFonts w:cstheme="minorHAnsi"/>
            <w:lang w:val="en-US"/>
          </w:rPr>
          <w:delText xml:space="preserve">campaigns and will run </w:delText>
        </w:r>
      </w:del>
      <w:r w:rsidRPr="00832B0A">
        <w:rPr>
          <w:rFonts w:cstheme="minorHAnsi"/>
          <w:lang w:val="en-US"/>
        </w:rPr>
        <w:t xml:space="preserve">social media </w:t>
      </w:r>
      <w:ins w:id="33" w:author="Nicholas Fjellberg Swerdlowe" w:date="2020-09-09T11:43:00Z">
        <w:r w:rsidR="00E25B74">
          <w:rPr>
            <w:rFonts w:cstheme="minorHAnsi"/>
            <w:lang w:val="en-US"/>
          </w:rPr>
          <w:t xml:space="preserve">campaigns that </w:t>
        </w:r>
      </w:ins>
      <w:r w:rsidRPr="00832B0A">
        <w:rPr>
          <w:rFonts w:cstheme="minorHAnsi"/>
          <w:lang w:val="en-US"/>
        </w:rPr>
        <w:t>inclu</w:t>
      </w:r>
      <w:ins w:id="34" w:author="Nicholas Fjellberg Swerdlowe" w:date="2020-09-09T11:43:00Z">
        <w:r w:rsidR="00E25B74">
          <w:rPr>
            <w:rFonts w:cstheme="minorHAnsi"/>
            <w:lang w:val="en-US"/>
          </w:rPr>
          <w:t xml:space="preserve">de </w:t>
        </w:r>
      </w:ins>
      <w:del w:id="35" w:author="Nicholas Fjellberg Swerdlowe" w:date="2020-09-09T11:43:00Z">
        <w:r w:rsidRPr="00832B0A" w:rsidDel="00E25B74">
          <w:rPr>
            <w:rFonts w:cstheme="minorHAnsi"/>
            <w:lang w:val="en-US"/>
          </w:rPr>
          <w:delText xml:space="preserve">ding </w:delText>
        </w:r>
      </w:del>
      <w:r w:rsidRPr="00832B0A">
        <w:rPr>
          <w:rFonts w:cstheme="minorHAnsi"/>
          <w:lang w:val="en-US"/>
        </w:rPr>
        <w:t xml:space="preserve">content production such as brand films, ads </w:t>
      </w:r>
    </w:p>
    <w:p w14:paraId="71B89850" w14:textId="5C8A1C62" w:rsidR="00A318B3" w:rsidRPr="00832B0A" w:rsidRDefault="00A318B3" w:rsidP="00A318B3">
      <w:pPr>
        <w:rPr>
          <w:rFonts w:cstheme="minorHAnsi"/>
          <w:lang w:val="en-US"/>
        </w:rPr>
      </w:pPr>
      <w:r w:rsidRPr="00832B0A">
        <w:rPr>
          <w:rFonts w:cstheme="minorHAnsi"/>
          <w:lang w:val="en-US"/>
        </w:rPr>
        <w:t>and inspiration universe, as well as several other innovating features.</w:t>
      </w:r>
    </w:p>
    <w:p w14:paraId="51B8200F" w14:textId="77777777" w:rsidR="00292B40" w:rsidRPr="00832B0A" w:rsidRDefault="00292B40" w:rsidP="00A318B3">
      <w:pPr>
        <w:rPr>
          <w:rFonts w:cstheme="minorHAnsi"/>
          <w:lang w:val="en-US"/>
        </w:rPr>
      </w:pPr>
    </w:p>
    <w:p w14:paraId="1FB2C7FA" w14:textId="77777777" w:rsidR="00292B40" w:rsidRPr="00F820F9" w:rsidRDefault="00292B40" w:rsidP="00292B40">
      <w:pPr>
        <w:rPr>
          <w:rFonts w:cstheme="minorHAnsi"/>
          <w:b/>
          <w:bCs/>
          <w:lang w:val="en-US"/>
        </w:rPr>
      </w:pPr>
      <w:r w:rsidRPr="00F820F9">
        <w:rPr>
          <w:rFonts w:cstheme="minorHAnsi"/>
          <w:b/>
          <w:bCs/>
          <w:lang w:val="en-US"/>
        </w:rPr>
        <w:t>Page 3:</w:t>
      </w:r>
    </w:p>
    <w:p w14:paraId="28AE8435" w14:textId="77777777" w:rsidR="00292B40" w:rsidRPr="00F820F9" w:rsidRDefault="00292B40" w:rsidP="00292B40">
      <w:pPr>
        <w:rPr>
          <w:rFonts w:cstheme="minorHAnsi"/>
          <w:b/>
          <w:bCs/>
          <w:lang w:val="en-US"/>
        </w:rPr>
      </w:pPr>
      <w:r w:rsidRPr="00F820F9">
        <w:rPr>
          <w:rFonts w:cstheme="minorHAnsi"/>
          <w:b/>
          <w:bCs/>
          <w:lang w:val="en-US"/>
        </w:rPr>
        <w:t xml:space="preserve">VR case: </w:t>
      </w:r>
      <w:proofErr w:type="spellStart"/>
      <w:r w:rsidRPr="00F820F9">
        <w:rPr>
          <w:rFonts w:cstheme="minorHAnsi"/>
          <w:b/>
          <w:bCs/>
          <w:lang w:val="en-US"/>
        </w:rPr>
        <w:t>Akershus</w:t>
      </w:r>
      <w:proofErr w:type="spellEnd"/>
      <w:r w:rsidRPr="00F820F9">
        <w:rPr>
          <w:rFonts w:cstheme="minorHAnsi"/>
          <w:b/>
          <w:bCs/>
          <w:lang w:val="en-US"/>
        </w:rPr>
        <w:t xml:space="preserve"> Art Center</w:t>
      </w:r>
    </w:p>
    <w:p w14:paraId="4A12BC8C" w14:textId="67AA708D" w:rsidR="00292B40" w:rsidRPr="00832B0A" w:rsidRDefault="00292B40" w:rsidP="00292B40">
      <w:pPr>
        <w:rPr>
          <w:rFonts w:cstheme="minorHAnsi"/>
          <w:lang w:val="en-US"/>
        </w:rPr>
      </w:pPr>
      <w:r w:rsidRPr="00832B0A">
        <w:rPr>
          <w:rFonts w:cstheme="minorHAnsi"/>
          <w:lang w:val="en-US"/>
        </w:rPr>
        <w:t xml:space="preserve">In connection with the opening of the new art center in </w:t>
      </w:r>
      <w:proofErr w:type="spellStart"/>
      <w:r w:rsidRPr="00832B0A">
        <w:rPr>
          <w:rFonts w:cstheme="minorHAnsi"/>
          <w:lang w:val="en-US"/>
        </w:rPr>
        <w:t>Akershus</w:t>
      </w:r>
      <w:proofErr w:type="spellEnd"/>
      <w:r w:rsidRPr="00832B0A">
        <w:rPr>
          <w:rFonts w:cstheme="minorHAnsi"/>
          <w:lang w:val="en-US"/>
        </w:rPr>
        <w:t xml:space="preserve"> early 2021, we have developed a VR display of the center, including furniture and virtual exhibitions. In addition, we have created a fantasy world that children</w:t>
      </w:r>
      <w:r w:rsidR="00F820F9">
        <w:rPr>
          <w:rFonts w:cstheme="minorHAnsi"/>
          <w:lang w:val="en-US"/>
        </w:rPr>
        <w:t>.</w:t>
      </w:r>
      <w:ins w:id="36" w:author="Nicholas Fjellberg Swerdlowe" w:date="2020-09-09T11:44:00Z">
        <w:r w:rsidR="00E25B74">
          <w:rPr>
            <w:rFonts w:cstheme="minorHAnsi"/>
            <w:lang w:val="en-US"/>
          </w:rPr>
          <w:t xml:space="preserve"> (This is not a sentence)</w:t>
        </w:r>
      </w:ins>
    </w:p>
    <w:p w14:paraId="4BD811CA" w14:textId="77777777" w:rsidR="00292B40" w:rsidRPr="00832B0A" w:rsidRDefault="00292B40" w:rsidP="00292B40">
      <w:pPr>
        <w:rPr>
          <w:rFonts w:cstheme="minorHAnsi"/>
          <w:lang w:val="en-US"/>
        </w:rPr>
      </w:pPr>
    </w:p>
    <w:p w14:paraId="3B2F3E70" w14:textId="77777777" w:rsidR="00292B40" w:rsidRPr="00E25B74" w:rsidRDefault="00292B40" w:rsidP="00292B40">
      <w:pPr>
        <w:rPr>
          <w:rFonts w:cstheme="minorHAnsi"/>
          <w:b/>
          <w:bCs/>
          <w:rPrChange w:id="37" w:author="Nicholas Fjellberg Swerdlowe" w:date="2020-09-09T11:33:00Z">
            <w:rPr>
              <w:rFonts w:cstheme="minorHAnsi"/>
              <w:b/>
              <w:bCs/>
              <w:lang w:val="en-US"/>
            </w:rPr>
          </w:rPrChange>
        </w:rPr>
      </w:pPr>
      <w:r w:rsidRPr="00E25B74">
        <w:rPr>
          <w:rFonts w:cstheme="minorHAnsi"/>
          <w:b/>
          <w:bCs/>
          <w:rPrChange w:id="38" w:author="Nicholas Fjellberg Swerdlowe" w:date="2020-09-09T11:33:00Z">
            <w:rPr>
              <w:rFonts w:cstheme="minorHAnsi"/>
              <w:b/>
              <w:bCs/>
              <w:lang w:val="en-US"/>
            </w:rPr>
          </w:rPrChange>
        </w:rPr>
        <w:t>Page 4:</w:t>
      </w:r>
    </w:p>
    <w:p w14:paraId="1E7B102D" w14:textId="77777777" w:rsidR="00292B40" w:rsidRPr="00E25B74" w:rsidRDefault="00292B40" w:rsidP="00292B40">
      <w:pPr>
        <w:rPr>
          <w:rFonts w:cstheme="minorHAnsi"/>
          <w:b/>
          <w:bCs/>
          <w:rPrChange w:id="39" w:author="Nicholas Fjellberg Swerdlowe" w:date="2020-09-09T11:33:00Z">
            <w:rPr>
              <w:rFonts w:cstheme="minorHAnsi"/>
              <w:b/>
              <w:bCs/>
              <w:lang w:val="en-US"/>
            </w:rPr>
          </w:rPrChange>
        </w:rPr>
      </w:pPr>
      <w:r w:rsidRPr="00E25B74">
        <w:rPr>
          <w:rFonts w:cstheme="minorHAnsi"/>
          <w:b/>
          <w:bCs/>
          <w:rPrChange w:id="40" w:author="Nicholas Fjellberg Swerdlowe" w:date="2020-09-09T11:33:00Z">
            <w:rPr>
              <w:rFonts w:cstheme="minorHAnsi"/>
              <w:b/>
              <w:bCs/>
              <w:lang w:val="en-US"/>
            </w:rPr>
          </w:rPrChange>
        </w:rPr>
        <w:t>VR case: Kvik Kjøkken Lillestrøm</w:t>
      </w:r>
    </w:p>
    <w:p w14:paraId="72285EBE" w14:textId="77777777" w:rsidR="00292B40" w:rsidRPr="00832B0A" w:rsidRDefault="00292B40" w:rsidP="00292B40">
      <w:pPr>
        <w:rPr>
          <w:rFonts w:cstheme="minorHAnsi"/>
          <w:lang w:val="en-US"/>
        </w:rPr>
      </w:pPr>
      <w:r w:rsidRPr="00832B0A">
        <w:rPr>
          <w:rFonts w:cstheme="minorHAnsi"/>
          <w:lang w:val="en-US"/>
        </w:rPr>
        <w:t xml:space="preserve">Oslo Digital developed a virtual showroom for KVIK at </w:t>
      </w:r>
      <w:proofErr w:type="spellStart"/>
      <w:r w:rsidRPr="00832B0A">
        <w:rPr>
          <w:rFonts w:cstheme="minorHAnsi"/>
          <w:lang w:val="en-US"/>
        </w:rPr>
        <w:t>Boligmessa</w:t>
      </w:r>
      <w:proofErr w:type="spellEnd"/>
      <w:r w:rsidRPr="00832B0A">
        <w:rPr>
          <w:rFonts w:cstheme="minorHAnsi"/>
          <w:lang w:val="en-US"/>
        </w:rPr>
        <w:t xml:space="preserve"> in </w:t>
      </w:r>
      <w:proofErr w:type="spellStart"/>
      <w:r w:rsidRPr="00832B0A">
        <w:rPr>
          <w:rFonts w:cstheme="minorHAnsi"/>
          <w:lang w:val="en-US"/>
        </w:rPr>
        <w:t>Lillestrøm</w:t>
      </w:r>
      <w:proofErr w:type="spellEnd"/>
      <w:r w:rsidRPr="00832B0A">
        <w:rPr>
          <w:rFonts w:cstheme="minorHAnsi"/>
          <w:lang w:val="en-US"/>
        </w:rPr>
        <w:t xml:space="preserve">. Here, visitors could change colors and materials on fronts and panels, among other things. We </w:t>
      </w:r>
      <w:r w:rsidR="00F820F9">
        <w:rPr>
          <w:rFonts w:cstheme="minorHAnsi"/>
          <w:lang w:val="en-US"/>
        </w:rPr>
        <w:t>made</w:t>
      </w:r>
      <w:r w:rsidRPr="00832B0A">
        <w:rPr>
          <w:rFonts w:cstheme="minorHAnsi"/>
          <w:lang w:val="en-US"/>
        </w:rPr>
        <w:t xml:space="preserve"> this</w:t>
      </w:r>
      <w:r w:rsidR="00F820F9">
        <w:rPr>
          <w:rFonts w:cstheme="minorHAnsi"/>
          <w:lang w:val="en-US"/>
        </w:rPr>
        <w:t xml:space="preserve"> possible by</w:t>
      </w:r>
      <w:r w:rsidRPr="00832B0A">
        <w:rPr>
          <w:rFonts w:cstheme="minorHAnsi"/>
          <w:lang w:val="en-US"/>
        </w:rPr>
        <w:t xml:space="preserve"> using 3D modeling and photography of texture and material. In this way, the exhibition appeared very photorealistic</w:t>
      </w:r>
      <w:r w:rsidR="00F820F9">
        <w:rPr>
          <w:rFonts w:cstheme="minorHAnsi"/>
          <w:lang w:val="en-US"/>
        </w:rPr>
        <w:t>.</w:t>
      </w:r>
    </w:p>
    <w:p w14:paraId="11C79B68" w14:textId="77777777" w:rsidR="00292B40" w:rsidRPr="00832B0A" w:rsidRDefault="00292B40" w:rsidP="00292B40">
      <w:pPr>
        <w:rPr>
          <w:rFonts w:cstheme="minorHAnsi"/>
          <w:lang w:val="en-US"/>
        </w:rPr>
      </w:pPr>
    </w:p>
    <w:p w14:paraId="31A1AC57" w14:textId="77777777" w:rsidR="00292B40" w:rsidRPr="00832B0A" w:rsidRDefault="00292B40" w:rsidP="00292B40">
      <w:pPr>
        <w:rPr>
          <w:rFonts w:cstheme="minorHAnsi"/>
          <w:lang w:val="en-US"/>
        </w:rPr>
      </w:pPr>
      <w:r w:rsidRPr="00832B0A">
        <w:rPr>
          <w:rFonts w:cstheme="minorHAnsi"/>
          <w:lang w:val="en-US"/>
        </w:rPr>
        <w:t>The Oculus Quest headset made it easy to set up in the exhibition area where visitors could walk freely - completely without cables.</w:t>
      </w:r>
    </w:p>
    <w:p w14:paraId="225D4AFE" w14:textId="77777777" w:rsidR="00A318B3" w:rsidRPr="00832B0A" w:rsidRDefault="00A318B3">
      <w:pPr>
        <w:rPr>
          <w:rFonts w:cstheme="minorHAnsi"/>
          <w:lang w:val="en-US"/>
        </w:rPr>
      </w:pPr>
    </w:p>
    <w:p w14:paraId="7012AD64" w14:textId="77777777" w:rsidR="00A318B3" w:rsidRPr="00832B0A" w:rsidRDefault="00A318B3">
      <w:pPr>
        <w:rPr>
          <w:rFonts w:cstheme="minorHAnsi"/>
          <w:lang w:val="en-US"/>
        </w:rPr>
      </w:pPr>
    </w:p>
    <w:p w14:paraId="1792BB3C" w14:textId="77777777" w:rsidR="00A318B3" w:rsidRPr="00832B0A" w:rsidRDefault="00A318B3">
      <w:pPr>
        <w:rPr>
          <w:rFonts w:cstheme="minorHAnsi"/>
          <w:lang w:val="en-US"/>
        </w:rPr>
      </w:pPr>
    </w:p>
    <w:sectPr w:rsidR="00A318B3" w:rsidRPr="00832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Fjellberg Swerdlowe">
    <w15:presenceInfo w15:providerId="AD" w15:userId="S::nswerdlowe@centricsoftware.com::0192083a-114b-4cec-89bf-28c78e8cb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B3"/>
    <w:rsid w:val="00292B40"/>
    <w:rsid w:val="003B2074"/>
    <w:rsid w:val="0046382F"/>
    <w:rsid w:val="00753325"/>
    <w:rsid w:val="00832B0A"/>
    <w:rsid w:val="0089379A"/>
    <w:rsid w:val="00975811"/>
    <w:rsid w:val="009941EE"/>
    <w:rsid w:val="00A318B3"/>
    <w:rsid w:val="00BF671F"/>
    <w:rsid w:val="00E25B74"/>
    <w:rsid w:val="00F7674E"/>
    <w:rsid w:val="00F820F9"/>
    <w:rsid w:val="00FA594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5B06D09"/>
  <w15:chartTrackingRefBased/>
  <w15:docId w15:val="{90B518CA-FBB1-B04C-851F-9E464243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594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594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62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982</Words>
  <Characters>5600</Characters>
  <Application>Microsoft Office Word</Application>
  <DocSecurity>0</DocSecurity>
  <Lines>46</Lines>
  <Paragraphs>13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Barbin</dc:creator>
  <cp:keywords/>
  <dc:description/>
  <cp:lastModifiedBy>Nicholas Fjellberg Swerdlowe</cp:lastModifiedBy>
  <cp:revision>2</cp:revision>
  <dcterms:created xsi:type="dcterms:W3CDTF">2020-09-09T15:44:00Z</dcterms:created>
  <dcterms:modified xsi:type="dcterms:W3CDTF">2020-09-09T15:44:00Z</dcterms:modified>
</cp:coreProperties>
</file>